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D8081" w14:textId="77777777" w:rsidR="00713218" w:rsidRDefault="00DF16AF" w:rsidP="00974ADA">
      <w:pPr>
        <w:pStyle w:val="1"/>
        <w:numPr>
          <w:ilvl w:val="0"/>
          <w:numId w:val="2"/>
        </w:numPr>
      </w:pPr>
      <w:r>
        <w:rPr>
          <w:rFonts w:hint="eastAsia"/>
        </w:rPr>
        <w:t>本手順書の目的</w:t>
      </w:r>
    </w:p>
    <w:p w14:paraId="5167A0C4" w14:textId="77777777" w:rsidR="00DF16AF" w:rsidRDefault="00DF16AF" w:rsidP="00DF16AF">
      <w:pPr>
        <w:ind w:left="360"/>
      </w:pPr>
      <w:r>
        <w:rPr>
          <w:rFonts w:hint="eastAsia"/>
        </w:rPr>
        <w:t>本手順書は「アシテアまたはミティキュアの処方歴がある患者」に対し、ダニＳＬＩＴ治療法の継続・中止理由、ダニまたはハウスダストの皮膚反応検査結果、有害事象をテキストデータから抽出する際の手順を定める。</w:t>
      </w:r>
    </w:p>
    <w:p w14:paraId="0F8F591F" w14:textId="77777777" w:rsidR="00DF16AF" w:rsidRDefault="00DF16AF" w:rsidP="00DF16AF"/>
    <w:p w14:paraId="095AAC8B" w14:textId="77777777" w:rsidR="00DF16AF" w:rsidRDefault="00DF16AF" w:rsidP="00974ADA">
      <w:pPr>
        <w:pStyle w:val="1"/>
        <w:numPr>
          <w:ilvl w:val="0"/>
          <w:numId w:val="2"/>
        </w:numPr>
      </w:pPr>
      <w:r>
        <w:rPr>
          <w:rFonts w:hint="eastAsia"/>
        </w:rPr>
        <w:t>抽出</w:t>
      </w:r>
      <w:r w:rsidR="00EC080D">
        <w:rPr>
          <w:rFonts w:hint="eastAsia"/>
        </w:rPr>
        <w:t>概要</w:t>
      </w:r>
    </w:p>
    <w:p w14:paraId="7699FF66" w14:textId="77777777" w:rsidR="00EC080D" w:rsidRDefault="00DF16AF" w:rsidP="00DF16AF">
      <w:r>
        <w:rPr>
          <w:rFonts w:hint="eastAsia"/>
        </w:rPr>
        <w:t xml:space="preserve">　・対象患者：</w:t>
      </w:r>
    </w:p>
    <w:p w14:paraId="0CE7E105" w14:textId="77777777" w:rsidR="00DF16AF" w:rsidRDefault="00DF16AF" w:rsidP="00EC080D">
      <w:pPr>
        <w:ind w:firstLine="840"/>
      </w:pPr>
      <w:r>
        <w:rPr>
          <w:rFonts w:hint="eastAsia"/>
        </w:rPr>
        <w:t>アシテアまたはミティキュアの処方歴がある患者</w:t>
      </w:r>
    </w:p>
    <w:p w14:paraId="36B04520" w14:textId="77777777" w:rsidR="00EC080D" w:rsidRDefault="00DF16AF" w:rsidP="00DF16AF">
      <w:r>
        <w:rPr>
          <w:rFonts w:hint="eastAsia"/>
        </w:rPr>
        <w:t xml:space="preserve">　・確認対象テキスト：</w:t>
      </w:r>
    </w:p>
    <w:p w14:paraId="23589AF8" w14:textId="77777777" w:rsidR="00DF16AF" w:rsidRDefault="00DF16AF" w:rsidP="00EC080D">
      <w:pPr>
        <w:ind w:firstLine="840"/>
      </w:pPr>
      <w:r>
        <w:rPr>
          <w:rFonts w:hint="eastAsia"/>
        </w:rPr>
        <w:t>経過記録、臨床サマリ</w:t>
      </w:r>
    </w:p>
    <w:p w14:paraId="193DD45E" w14:textId="77777777" w:rsidR="00EC080D" w:rsidRDefault="006C53EA" w:rsidP="006C53EA">
      <w:pPr>
        <w:ind w:firstLineChars="100" w:firstLine="210"/>
      </w:pPr>
      <w:r>
        <w:rPr>
          <w:rFonts w:hint="eastAsia"/>
        </w:rPr>
        <w:t>・</w:t>
      </w:r>
      <w:r w:rsidR="00DF16AF">
        <w:rPr>
          <w:rFonts w:hint="eastAsia"/>
        </w:rPr>
        <w:t>抽出対象</w:t>
      </w:r>
      <w:r>
        <w:rPr>
          <w:rFonts w:hint="eastAsia"/>
        </w:rPr>
        <w:t>：</w:t>
      </w:r>
    </w:p>
    <w:p w14:paraId="7408DD6E" w14:textId="77777777" w:rsidR="00EC080D" w:rsidDel="001F4F40" w:rsidRDefault="006C53EA" w:rsidP="00EC080D">
      <w:pPr>
        <w:ind w:left="210" w:firstLineChars="400" w:firstLine="840"/>
        <w:rPr>
          <w:del w:id="0" w:author="緒方　一幸" w:date="2023-12-13T21:28:00Z"/>
        </w:rPr>
      </w:pPr>
      <w:r>
        <w:rPr>
          <w:rFonts w:hint="eastAsia"/>
        </w:rPr>
        <w:t>ダニＳＬＩＴ治療法の継続・中止理由</w:t>
      </w:r>
    </w:p>
    <w:p w14:paraId="1323C983" w14:textId="77777777" w:rsidR="00EC080D" w:rsidRDefault="006C53EA" w:rsidP="001F4F40">
      <w:pPr>
        <w:ind w:left="210" w:firstLineChars="400" w:firstLine="840"/>
      </w:pPr>
      <w:del w:id="1" w:author="緒方　一幸" w:date="2023-12-13T21:28:00Z">
        <w:r w:rsidDel="001F4F40">
          <w:rPr>
            <w:rFonts w:hint="eastAsia"/>
          </w:rPr>
          <w:delText>ダニまたはハウスダストの皮膚反応検査結果</w:delText>
        </w:r>
      </w:del>
    </w:p>
    <w:p w14:paraId="5EF66681" w14:textId="77777777" w:rsidR="00DF16AF" w:rsidRDefault="006C53EA" w:rsidP="00EC080D">
      <w:pPr>
        <w:ind w:left="210" w:firstLineChars="400" w:firstLine="840"/>
      </w:pPr>
      <w:r>
        <w:rPr>
          <w:rFonts w:hint="eastAsia"/>
        </w:rPr>
        <w:t>有害事象</w:t>
      </w:r>
    </w:p>
    <w:p w14:paraId="2DC73A62" w14:textId="77777777" w:rsidR="00EC080D" w:rsidRDefault="00EC080D" w:rsidP="00DF16AF">
      <w:r>
        <w:rPr>
          <w:rFonts w:hint="eastAsia"/>
        </w:rPr>
        <w:t xml:space="preserve">　・抽出方法：</w:t>
      </w:r>
    </w:p>
    <w:p w14:paraId="4F177B12" w14:textId="77777777" w:rsidR="00EC080D" w:rsidRDefault="00EC080D" w:rsidP="00EC080D">
      <w:pPr>
        <w:ind w:firstLine="840"/>
      </w:pPr>
      <w:commentRangeStart w:id="2"/>
      <w:r>
        <w:rPr>
          <w:rFonts w:hint="eastAsia"/>
        </w:rPr>
        <w:t>抽出ルールを定め、本案件のメンバーがテキストデータを目視確認し、</w:t>
      </w:r>
    </w:p>
    <w:p w14:paraId="52D94797" w14:textId="77777777" w:rsidR="00DF16AF" w:rsidRDefault="00EC080D" w:rsidP="00EC080D">
      <w:pPr>
        <w:ind w:firstLine="840"/>
      </w:pPr>
      <w:r>
        <w:rPr>
          <w:rFonts w:hint="eastAsia"/>
        </w:rPr>
        <w:t>抽出作業を行う。精度担保のため、ダブルチェックを行う。</w:t>
      </w:r>
    </w:p>
    <w:p w14:paraId="749C54D4" w14:textId="77777777" w:rsidR="00C27020" w:rsidRDefault="00C27020" w:rsidP="00EC080D">
      <w:pPr>
        <w:ind w:firstLine="840"/>
      </w:pPr>
    </w:p>
    <w:p w14:paraId="2C6F3537" w14:textId="77777777" w:rsidR="00C27020" w:rsidRDefault="00C27020" w:rsidP="00C27020">
      <w:pPr>
        <w:ind w:left="840"/>
      </w:pPr>
      <w:r>
        <w:rPr>
          <w:rFonts w:hint="eastAsia"/>
        </w:rPr>
        <w:t>抽出漏れ防止・目視確認効率化のため、抽出項目ごとにキーワードを設定し、注力的に確認する。</w:t>
      </w:r>
      <w:commentRangeEnd w:id="2"/>
      <w:r w:rsidR="00F501F1">
        <w:rPr>
          <w:rStyle w:val="a7"/>
        </w:rPr>
        <w:commentReference w:id="2"/>
      </w:r>
    </w:p>
    <w:p w14:paraId="41593D8C" w14:textId="77777777" w:rsidR="00C27020" w:rsidRPr="00C27020" w:rsidRDefault="00C27020" w:rsidP="00EC080D">
      <w:pPr>
        <w:ind w:firstLine="840"/>
      </w:pPr>
    </w:p>
    <w:p w14:paraId="179AF10A" w14:textId="77777777" w:rsidR="006A2726" w:rsidRDefault="006A2726" w:rsidP="006A2726">
      <w:r>
        <w:rPr>
          <w:rFonts w:hint="eastAsia"/>
        </w:rPr>
        <w:t xml:space="preserve">　・イベント</w:t>
      </w:r>
      <w:ins w:id="3" w:author="緒方　一幸" w:date="2023-12-13T21:30:00Z">
        <w:r w:rsidR="001F4F40">
          <w:rPr>
            <w:rFonts w:hint="eastAsia"/>
          </w:rPr>
          <w:t>発生</w:t>
        </w:r>
      </w:ins>
      <w:del w:id="4" w:author="緒方　一幸" w:date="2023-12-13T21:30:00Z">
        <w:r w:rsidDel="001F4F40">
          <w:rPr>
            <w:rFonts w:hint="eastAsia"/>
          </w:rPr>
          <w:delText>発症</w:delText>
        </w:r>
      </w:del>
      <w:r>
        <w:rPr>
          <w:rFonts w:hint="eastAsia"/>
        </w:rPr>
        <w:t>日</w:t>
      </w:r>
    </w:p>
    <w:p w14:paraId="2E1DC38F" w14:textId="77777777" w:rsidR="006A2726" w:rsidRDefault="006A2726" w:rsidP="006A2726">
      <w:pPr>
        <w:ind w:left="840"/>
      </w:pPr>
      <w:r>
        <w:rPr>
          <w:rFonts w:hint="eastAsia"/>
        </w:rPr>
        <w:t>テキストデ</w:t>
      </w:r>
      <w:r w:rsidR="00901A85">
        <w:rPr>
          <w:rFonts w:hint="eastAsia"/>
        </w:rPr>
        <w:t>ータに抽出対象の発生日が明記されている場合は、テキストに記載さ</w:t>
      </w:r>
      <w:r>
        <w:rPr>
          <w:rFonts w:hint="eastAsia"/>
        </w:rPr>
        <w:t>れている日付を抽出する。</w:t>
      </w:r>
    </w:p>
    <w:p w14:paraId="46E3FDE5" w14:textId="77777777" w:rsidR="006A2726" w:rsidRDefault="006A2726" w:rsidP="006A2726">
      <w:pPr>
        <w:ind w:left="840"/>
      </w:pPr>
      <w:r>
        <w:rPr>
          <w:rFonts w:hint="eastAsia"/>
        </w:rPr>
        <w:t>イベント発生日の明記がない場合には、</w:t>
      </w:r>
      <w:del w:id="5" w:author="緒方　一幸" w:date="2023-12-13T21:31:00Z">
        <w:r w:rsidDel="00F501F1">
          <w:rPr>
            <w:rFonts w:hint="eastAsia"/>
          </w:rPr>
          <w:delText>経過記録の場合は、テキストの記載日を利用、臨床サマリは退院日の</w:delText>
        </w:r>
      </w:del>
      <w:r>
        <w:rPr>
          <w:rFonts w:hint="eastAsia"/>
        </w:rPr>
        <w:t>日付</w:t>
      </w:r>
      <w:ins w:id="6" w:author="緒方　一幸" w:date="2023-12-13T21:31:00Z">
        <w:r w:rsidR="00F501F1">
          <w:rPr>
            <w:rFonts w:hint="eastAsia"/>
          </w:rPr>
          <w:t>は空欄</w:t>
        </w:r>
      </w:ins>
      <w:del w:id="7" w:author="緒方　一幸" w:date="2023-12-13T21:31:00Z">
        <w:r w:rsidDel="00F501F1">
          <w:rPr>
            <w:rFonts w:hint="eastAsia"/>
          </w:rPr>
          <w:delText>を利用</w:delText>
        </w:r>
      </w:del>
      <w:ins w:id="8" w:author="緒方　一幸" w:date="2023-12-13T21:31:00Z">
        <w:r w:rsidR="00F501F1">
          <w:rPr>
            <w:rFonts w:hint="eastAsia"/>
          </w:rPr>
          <w:t>と</w:t>
        </w:r>
      </w:ins>
      <w:r>
        <w:rPr>
          <w:rFonts w:hint="eastAsia"/>
        </w:rPr>
        <w:t>する。</w:t>
      </w:r>
    </w:p>
    <w:p w14:paraId="339015D4" w14:textId="77777777" w:rsidR="003C3243" w:rsidRDefault="003C3243" w:rsidP="006A2726">
      <w:pPr>
        <w:ind w:left="840"/>
      </w:pPr>
    </w:p>
    <w:p w14:paraId="39A2457A" w14:textId="77777777" w:rsidR="003C3243" w:rsidRDefault="003C3243" w:rsidP="006A2726">
      <w:pPr>
        <w:ind w:left="840"/>
      </w:pPr>
      <w:r>
        <w:rPr>
          <w:rFonts w:hint="eastAsia"/>
        </w:rPr>
        <w:t>テキスト上の日付についての取得有無は以下の通り</w:t>
      </w:r>
    </w:p>
    <w:p w14:paraId="21501C88" w14:textId="77777777" w:rsidR="003C3243" w:rsidRDefault="003C3243" w:rsidP="006A2726">
      <w:pPr>
        <w:ind w:left="840"/>
      </w:pPr>
      <w:r>
        <w:rPr>
          <w:rFonts w:hint="eastAsia"/>
        </w:rPr>
        <w:t>年月日：</w:t>
      </w:r>
    </w:p>
    <w:p w14:paraId="196364A0" w14:textId="25D2CA09" w:rsidR="003C3243" w:rsidRDefault="003C3243" w:rsidP="003C3243">
      <w:pPr>
        <w:ind w:left="840" w:firstLine="840"/>
      </w:pPr>
      <w:r>
        <w:rPr>
          <w:rFonts w:hint="eastAsia"/>
        </w:rPr>
        <w:t>取得</w:t>
      </w:r>
      <w:ins w:id="9" w:author="緒方　一幸" w:date="2023-12-13T21:39:00Z">
        <w:r w:rsidR="00735DD2">
          <w:rPr>
            <w:rFonts w:hint="eastAsia"/>
          </w:rPr>
          <w:t>対象</w:t>
        </w:r>
      </w:ins>
      <w:del w:id="10" w:author="緒方　一幸" w:date="2023-12-13T21:39:00Z">
        <w:r w:rsidDel="00735DD2">
          <w:rPr>
            <w:rFonts w:hint="eastAsia"/>
          </w:rPr>
          <w:delText>対応</w:delText>
        </w:r>
      </w:del>
    </w:p>
    <w:p w14:paraId="15181217" w14:textId="77777777" w:rsidR="003C3243" w:rsidRDefault="003C3243" w:rsidP="006A2726">
      <w:pPr>
        <w:ind w:left="840"/>
      </w:pPr>
      <w:r>
        <w:rPr>
          <w:rFonts w:hint="eastAsia"/>
        </w:rPr>
        <w:t>年月：</w:t>
      </w:r>
    </w:p>
    <w:p w14:paraId="577AA62A" w14:textId="77777777" w:rsidR="003C3243" w:rsidRDefault="003C3243" w:rsidP="003C3243">
      <w:pPr>
        <w:ind w:left="840" w:firstLine="840"/>
      </w:pPr>
      <w:r>
        <w:rPr>
          <w:rFonts w:hint="eastAsia"/>
        </w:rPr>
        <w:t>取得対象外</w:t>
      </w:r>
    </w:p>
    <w:p w14:paraId="174580BD" w14:textId="77777777" w:rsidR="003C3243" w:rsidRDefault="003C3243" w:rsidP="003C3243">
      <w:pPr>
        <w:ind w:left="840"/>
      </w:pPr>
      <w:r>
        <w:rPr>
          <w:rFonts w:hint="eastAsia"/>
        </w:rPr>
        <w:t>月日：</w:t>
      </w:r>
    </w:p>
    <w:p w14:paraId="60688037" w14:textId="77777777" w:rsidR="003C3243" w:rsidRDefault="003C3243" w:rsidP="003C3243">
      <w:pPr>
        <w:ind w:left="1680"/>
      </w:pPr>
      <w:r>
        <w:rPr>
          <w:rFonts w:hint="eastAsia"/>
        </w:rPr>
        <w:t>文脈から判断できる（治療歴、既往歴の一部として記載がありイベントの</w:t>
      </w:r>
      <w:r>
        <w:rPr>
          <w:rFonts w:hint="eastAsia"/>
        </w:rPr>
        <w:lastRenderedPageBreak/>
        <w:t>順序性から年月日が特定できる）場合には記載。</w:t>
      </w:r>
    </w:p>
    <w:p w14:paraId="240BA89B" w14:textId="77777777" w:rsidR="00347343" w:rsidRDefault="003C3243" w:rsidP="00347343">
      <w:pPr>
        <w:ind w:firstLine="840"/>
      </w:pPr>
      <w:r>
        <w:rPr>
          <w:rFonts w:hint="eastAsia"/>
        </w:rPr>
        <w:t>相対日（今日、昨日、先月など）：</w:t>
      </w:r>
    </w:p>
    <w:p w14:paraId="6E5007FD" w14:textId="77777777" w:rsidR="00347343" w:rsidRDefault="00347343" w:rsidP="00347343">
      <w:pPr>
        <w:ind w:left="1680"/>
      </w:pPr>
      <w:r>
        <w:rPr>
          <w:rFonts w:hint="eastAsia"/>
        </w:rPr>
        <w:t>文脈から判断できる（治療歴、既往歴の一部として記載がありイベントの順序性から年月日が特定できる）場合には記載。</w:t>
      </w:r>
    </w:p>
    <w:p w14:paraId="0F4F7245" w14:textId="77777777" w:rsidR="00EC080D" w:rsidRPr="006A2726" w:rsidRDefault="00EC080D" w:rsidP="00DF16AF"/>
    <w:p w14:paraId="75DF7031" w14:textId="77777777" w:rsidR="00EC080D" w:rsidRDefault="00EC080D" w:rsidP="00974ADA">
      <w:pPr>
        <w:pStyle w:val="1"/>
        <w:numPr>
          <w:ilvl w:val="0"/>
          <w:numId w:val="2"/>
        </w:numPr>
      </w:pPr>
      <w:r>
        <w:rPr>
          <w:rFonts w:hint="eastAsia"/>
        </w:rPr>
        <w:t>抽出ルール</w:t>
      </w:r>
    </w:p>
    <w:p w14:paraId="17E011AC" w14:textId="77777777" w:rsidR="00DF16AF" w:rsidRDefault="00DF16AF" w:rsidP="00974ADA">
      <w:pPr>
        <w:pStyle w:val="2"/>
        <w:numPr>
          <w:ilvl w:val="1"/>
          <w:numId w:val="2"/>
        </w:numPr>
      </w:pPr>
      <w:r>
        <w:rPr>
          <w:rFonts w:hint="eastAsia"/>
        </w:rPr>
        <w:t>ダニSLITの継続・中止理由</w:t>
      </w:r>
    </w:p>
    <w:p w14:paraId="0A12AF5B" w14:textId="77777777" w:rsidR="00D30C53" w:rsidRDefault="00EC080D" w:rsidP="00DF16AF">
      <w:r>
        <w:rPr>
          <w:rFonts w:hint="eastAsia"/>
        </w:rPr>
        <w:t xml:space="preserve">　</w:t>
      </w:r>
      <w:r w:rsidR="00D30C53">
        <w:rPr>
          <w:rFonts w:hint="eastAsia"/>
        </w:rPr>
        <w:t>・抽出対象：</w:t>
      </w:r>
    </w:p>
    <w:p w14:paraId="09DDEE8F" w14:textId="77777777" w:rsidR="00EC080D" w:rsidRDefault="003C3243" w:rsidP="003C3243">
      <w:pPr>
        <w:ind w:left="840"/>
      </w:pPr>
      <w:r>
        <w:rPr>
          <w:rFonts w:hint="eastAsia"/>
        </w:rPr>
        <w:t>ダニSLIT（</w:t>
      </w:r>
      <w:r w:rsidR="00D30C53">
        <w:rPr>
          <w:rFonts w:hint="eastAsia"/>
        </w:rPr>
        <w:t>アシテアまたはミティキュア</w:t>
      </w:r>
      <w:r>
        <w:rPr>
          <w:rFonts w:hint="eastAsia"/>
        </w:rPr>
        <w:t>）</w:t>
      </w:r>
      <w:r w:rsidR="00D30C53">
        <w:rPr>
          <w:rFonts w:hint="eastAsia"/>
        </w:rPr>
        <w:t>治療の継続または中止に関するテキスト</w:t>
      </w:r>
    </w:p>
    <w:p w14:paraId="221595C7" w14:textId="77777777" w:rsidR="000B0DE4" w:rsidRPr="00EC080D" w:rsidRDefault="000B0DE4" w:rsidP="000B0DE4">
      <w:pPr>
        <w:ind w:left="840"/>
      </w:pPr>
      <w:r>
        <w:rPr>
          <w:rFonts w:hint="eastAsia"/>
        </w:rPr>
        <w:t>ただし、医師または患者が継続したと判断ができない処方実績については継続のテキストの抽出対象としない。</w:t>
      </w:r>
    </w:p>
    <w:p w14:paraId="311FC51E" w14:textId="77777777" w:rsidR="00DF16AF" w:rsidRDefault="00DF16AF" w:rsidP="00D30C53">
      <w:pPr>
        <w:ind w:firstLineChars="100" w:firstLine="210"/>
      </w:pPr>
      <w:r>
        <w:rPr>
          <w:rFonts w:hint="eastAsia"/>
        </w:rPr>
        <w:t>・確認範囲</w:t>
      </w:r>
      <w:r w:rsidR="00D30C53">
        <w:rPr>
          <w:rFonts w:hint="eastAsia"/>
        </w:rPr>
        <w:t>：</w:t>
      </w:r>
    </w:p>
    <w:p w14:paraId="2AD9D0DD" w14:textId="77777777" w:rsidR="00DF16AF" w:rsidRDefault="00D30C53" w:rsidP="00DF16AF">
      <w:r>
        <w:tab/>
      </w:r>
      <w:r>
        <w:rPr>
          <w:rFonts w:hint="eastAsia"/>
        </w:rPr>
        <w:t>全期間</w:t>
      </w:r>
    </w:p>
    <w:p w14:paraId="012E7446" w14:textId="77777777" w:rsidR="00D30C53" w:rsidRDefault="00D30C53" w:rsidP="00DF16AF">
      <w:r>
        <w:rPr>
          <w:rFonts w:hint="eastAsia"/>
        </w:rPr>
        <w:t xml:space="preserve">　・項目の割り振り：</w:t>
      </w:r>
    </w:p>
    <w:p w14:paraId="6E2F4791" w14:textId="77777777" w:rsidR="00D30C53" w:rsidRDefault="00D30C53" w:rsidP="00DF16AF">
      <w:r>
        <w:tab/>
      </w:r>
      <w:r w:rsidR="00A247BD">
        <w:rPr>
          <w:rFonts w:hint="eastAsia"/>
        </w:rPr>
        <w:t>以下表の項目のルールに則り、項目の</w:t>
      </w:r>
      <w:r>
        <w:rPr>
          <w:rFonts w:hint="eastAsia"/>
        </w:rPr>
        <w:t>割り振りを行う。</w:t>
      </w:r>
    </w:p>
    <w:p w14:paraId="26D970FA" w14:textId="77777777" w:rsidR="006270F2" w:rsidRPr="006D1351" w:rsidRDefault="006D1351" w:rsidP="006D1351">
      <w:pPr>
        <w:ind w:left="840" w:firstLine="840"/>
        <w:rPr>
          <w:color w:val="FF0000"/>
        </w:rPr>
      </w:pPr>
      <w:r w:rsidRPr="00D938EF">
        <w:rPr>
          <w:rFonts w:hint="eastAsia"/>
          <w:color w:val="FF0000"/>
        </w:rPr>
        <w:t>表追加</w:t>
      </w:r>
    </w:p>
    <w:p w14:paraId="7ECFEA07" w14:textId="77777777" w:rsidR="006270F2" w:rsidRDefault="006270F2" w:rsidP="00DF16AF"/>
    <w:p w14:paraId="09520C20" w14:textId="77777777" w:rsidR="00D938EF" w:rsidRPr="00D938EF" w:rsidRDefault="00D938EF" w:rsidP="00D938EF">
      <w:pPr>
        <w:ind w:firstLineChars="100" w:firstLine="210"/>
        <w:rPr>
          <w:color w:val="000000" w:themeColor="text1"/>
        </w:rPr>
      </w:pPr>
      <w:r w:rsidRPr="00D938EF">
        <w:rPr>
          <w:rFonts w:hint="eastAsia"/>
          <w:color w:val="000000" w:themeColor="text1"/>
        </w:rPr>
        <w:t>・項目検索キーワード</w:t>
      </w:r>
    </w:p>
    <w:p w14:paraId="2BA7EB96" w14:textId="77777777" w:rsidR="00D938EF" w:rsidRPr="00D938EF" w:rsidRDefault="00D938EF" w:rsidP="00D938EF">
      <w:pPr>
        <w:rPr>
          <w:color w:val="000000" w:themeColor="text1"/>
        </w:rPr>
      </w:pPr>
      <w:r w:rsidRPr="00D938EF">
        <w:rPr>
          <w:color w:val="000000" w:themeColor="text1"/>
        </w:rPr>
        <w:tab/>
      </w:r>
      <w:r w:rsidRPr="00D938EF">
        <w:rPr>
          <w:rFonts w:hint="eastAsia"/>
          <w:color w:val="000000" w:themeColor="text1"/>
        </w:rPr>
        <w:t>各項目に対する検索キーワードは以下の通り。</w:t>
      </w:r>
    </w:p>
    <w:p w14:paraId="6405A9AA" w14:textId="77777777" w:rsidR="00D938EF" w:rsidRPr="00D938EF" w:rsidRDefault="00D938EF" w:rsidP="00D938EF">
      <w:pPr>
        <w:ind w:left="840" w:firstLine="840"/>
        <w:rPr>
          <w:color w:val="FF0000"/>
        </w:rPr>
      </w:pPr>
      <w:r w:rsidRPr="00D938EF">
        <w:rPr>
          <w:rFonts w:hint="eastAsia"/>
          <w:color w:val="FF0000"/>
        </w:rPr>
        <w:t>表追加</w:t>
      </w:r>
    </w:p>
    <w:p w14:paraId="484AC63C" w14:textId="77777777" w:rsidR="00D938EF" w:rsidRPr="00D938EF" w:rsidRDefault="00D938EF" w:rsidP="00DF16AF"/>
    <w:p w14:paraId="77A3BFB7" w14:textId="77777777" w:rsidR="00D30C53" w:rsidRDefault="00D30C53" w:rsidP="00DF16AF">
      <w:r>
        <w:rPr>
          <w:rFonts w:hint="eastAsia"/>
        </w:rPr>
        <w:t xml:space="preserve">　・除外条件：</w:t>
      </w:r>
    </w:p>
    <w:p w14:paraId="5FFEBA1A" w14:textId="77777777" w:rsidR="00615C1B" w:rsidRPr="00615C1B" w:rsidRDefault="00615C1B" w:rsidP="00615C1B">
      <w:pPr>
        <w:ind w:firstLine="840"/>
      </w:pPr>
      <w:r>
        <w:rPr>
          <w:rFonts w:hint="eastAsia"/>
        </w:rPr>
        <w:t>以下に該当するケースは抽出対象外とする。</w:t>
      </w:r>
    </w:p>
    <w:p w14:paraId="4A366391" w14:textId="77777777" w:rsidR="00615C1B" w:rsidRDefault="00615C1B" w:rsidP="00615C1B">
      <w:pPr>
        <w:ind w:firstLine="840"/>
      </w:pPr>
      <w:r>
        <w:rPr>
          <w:rFonts w:hint="eastAsia"/>
        </w:rPr>
        <w:t>・</w:t>
      </w:r>
      <w:r w:rsidR="000B0DE4">
        <w:rPr>
          <w:rFonts w:hint="eastAsia"/>
        </w:rPr>
        <w:t>家族の継続中止理由</w:t>
      </w:r>
    </w:p>
    <w:p w14:paraId="23968FA3" w14:textId="77777777" w:rsidR="00615C1B" w:rsidRDefault="00615C1B" w:rsidP="00615C1B">
      <w:pPr>
        <w:ind w:left="840" w:firstLine="840"/>
      </w:pPr>
      <w:r>
        <w:rPr>
          <w:rFonts w:hint="eastAsia"/>
        </w:rPr>
        <w:t>（兄：アナフィラキシーショックによりダニ</w:t>
      </w:r>
      <w:r>
        <w:t>SLIT中止している）</w:t>
      </w:r>
    </w:p>
    <w:p w14:paraId="62113183" w14:textId="77777777" w:rsidR="00615C1B" w:rsidRDefault="00615C1B" w:rsidP="00615C1B">
      <w:pPr>
        <w:ind w:firstLine="840"/>
      </w:pPr>
      <w:r>
        <w:rPr>
          <w:rFonts w:hint="eastAsia"/>
        </w:rPr>
        <w:t>・</w:t>
      </w:r>
      <w:r>
        <w:t xml:space="preserve"> 仮定</w:t>
      </w:r>
    </w:p>
    <w:p w14:paraId="48A54B80" w14:textId="77777777" w:rsidR="00B51566" w:rsidRDefault="00615C1B" w:rsidP="00615C1B">
      <w:pPr>
        <w:ind w:left="840" w:firstLine="840"/>
      </w:pPr>
      <w:r>
        <w:rPr>
          <w:rFonts w:hint="eastAsia"/>
        </w:rPr>
        <w:t>（そう痒がでた場合はダニ</w:t>
      </w:r>
      <w:r>
        <w:t>SLIT中止する）</w:t>
      </w:r>
    </w:p>
    <w:p w14:paraId="084E5056" w14:textId="77777777" w:rsidR="00D938EF" w:rsidRDefault="00D938EF" w:rsidP="00615C1B"/>
    <w:p w14:paraId="3F6C96C2" w14:textId="77777777" w:rsidR="00DF16AF" w:rsidRDefault="00DF16AF" w:rsidP="00974ADA">
      <w:pPr>
        <w:pStyle w:val="2"/>
        <w:numPr>
          <w:ilvl w:val="1"/>
          <w:numId w:val="2"/>
        </w:numPr>
      </w:pPr>
      <w:r>
        <w:rPr>
          <w:rFonts w:hint="eastAsia"/>
        </w:rPr>
        <w:t>皮膚反応検査結果（ダニ・ハウスダスト）</w:t>
      </w:r>
    </w:p>
    <w:p w14:paraId="43E06E10" w14:textId="77777777" w:rsidR="00F63AF2" w:rsidRDefault="00F63AF2" w:rsidP="00F63AF2">
      <w:r>
        <w:rPr>
          <w:rFonts w:hint="eastAsia"/>
        </w:rPr>
        <w:t xml:space="preserve">　・抽出対象：</w:t>
      </w:r>
    </w:p>
    <w:p w14:paraId="13EB30A2" w14:textId="77777777" w:rsidR="000B0DE4" w:rsidRDefault="006A2726" w:rsidP="006D1351">
      <w:pPr>
        <w:ind w:left="840"/>
      </w:pPr>
      <w:r>
        <w:rPr>
          <w:rFonts w:hint="eastAsia"/>
        </w:rPr>
        <w:t>皮膚反応検査（</w:t>
      </w:r>
      <w:r w:rsidR="00D938EF">
        <w:rPr>
          <w:rFonts w:hint="eastAsia"/>
        </w:rPr>
        <w:t>プリックテスト、スクラッチテスト、皮内テスト</w:t>
      </w:r>
      <w:r>
        <w:rPr>
          <w:rFonts w:hint="eastAsia"/>
        </w:rPr>
        <w:t>）のダニまたはハウスダストに関する検査結果</w:t>
      </w:r>
    </w:p>
    <w:p w14:paraId="40B58201" w14:textId="77777777" w:rsidR="00D11F61" w:rsidRDefault="00D11F61" w:rsidP="00D938EF">
      <w:pPr>
        <w:ind w:left="840"/>
      </w:pPr>
    </w:p>
    <w:p w14:paraId="0E494153" w14:textId="77777777" w:rsidR="000B0DE4" w:rsidRDefault="000B0DE4" w:rsidP="00D938EF">
      <w:pPr>
        <w:ind w:left="840"/>
      </w:pPr>
      <w:r>
        <w:rPr>
          <w:rFonts w:hint="eastAsia"/>
        </w:rPr>
        <w:t>検査結果の記載判断は、以下の表に該当する記載があった場合に抽出対象とする。</w:t>
      </w:r>
    </w:p>
    <w:p w14:paraId="2B5BC247" w14:textId="77777777" w:rsidR="000B0DE4" w:rsidRDefault="000B0DE4" w:rsidP="00D938EF">
      <w:pPr>
        <w:ind w:left="840"/>
      </w:pPr>
      <w:r>
        <w:lastRenderedPageBreak/>
        <w:tab/>
      </w:r>
      <w:r w:rsidRPr="000B0DE4">
        <w:rPr>
          <w:rFonts w:hint="eastAsia"/>
          <w:color w:val="FF0000"/>
        </w:rPr>
        <w:t>検査結果表</w:t>
      </w:r>
    </w:p>
    <w:p w14:paraId="7A38EF50" w14:textId="77777777" w:rsidR="000B0DE4" w:rsidRPr="00D938EF" w:rsidRDefault="000B0DE4" w:rsidP="000B0DE4"/>
    <w:p w14:paraId="7541C1E0" w14:textId="77777777" w:rsidR="00F63AF2" w:rsidRDefault="00F63AF2" w:rsidP="00F63AF2">
      <w:pPr>
        <w:ind w:firstLineChars="100" w:firstLine="210"/>
      </w:pPr>
      <w:r>
        <w:rPr>
          <w:rFonts w:hint="eastAsia"/>
        </w:rPr>
        <w:t>・確認範囲：</w:t>
      </w:r>
    </w:p>
    <w:p w14:paraId="76B7AB47" w14:textId="77777777" w:rsidR="00F63AF2" w:rsidRDefault="00F63AF2" w:rsidP="00F63AF2">
      <w:r>
        <w:tab/>
      </w:r>
      <w:r>
        <w:rPr>
          <w:rFonts w:hint="eastAsia"/>
        </w:rPr>
        <w:t>全期間</w:t>
      </w:r>
    </w:p>
    <w:p w14:paraId="7F32BB33" w14:textId="77777777" w:rsidR="00F63AF2" w:rsidRDefault="00F63AF2" w:rsidP="00F63AF2">
      <w:r>
        <w:rPr>
          <w:rFonts w:hint="eastAsia"/>
        </w:rPr>
        <w:t xml:space="preserve">　・項目の割り振り：</w:t>
      </w:r>
    </w:p>
    <w:p w14:paraId="58448FD5" w14:textId="77777777" w:rsidR="00F63AF2" w:rsidRDefault="00F63AF2" w:rsidP="00F63AF2">
      <w:r>
        <w:tab/>
      </w:r>
      <w:r w:rsidR="00A247BD">
        <w:rPr>
          <w:rFonts w:hint="eastAsia"/>
        </w:rPr>
        <w:t>以下表の項目のルールに則り、項目の割り振りを行う。</w:t>
      </w:r>
    </w:p>
    <w:p w14:paraId="594EC567" w14:textId="77777777" w:rsidR="00D938EF" w:rsidRDefault="00D938EF" w:rsidP="00F63AF2">
      <w:r>
        <w:tab/>
      </w:r>
      <w:r w:rsidR="00F63AF2">
        <w:tab/>
      </w:r>
      <w:r w:rsidR="00F63AF2" w:rsidRPr="00D30C53">
        <w:rPr>
          <w:rFonts w:hint="eastAsia"/>
          <w:color w:val="FF0000"/>
        </w:rPr>
        <w:t>表追加</w:t>
      </w:r>
    </w:p>
    <w:p w14:paraId="3DF7F741" w14:textId="77777777" w:rsidR="00D938EF" w:rsidRPr="00D938EF" w:rsidRDefault="00D938EF" w:rsidP="00D938EF">
      <w:pPr>
        <w:ind w:firstLineChars="100" w:firstLine="210"/>
        <w:rPr>
          <w:color w:val="000000" w:themeColor="text1"/>
        </w:rPr>
      </w:pPr>
      <w:r w:rsidRPr="00D938EF">
        <w:rPr>
          <w:rFonts w:hint="eastAsia"/>
          <w:color w:val="000000" w:themeColor="text1"/>
        </w:rPr>
        <w:t>・項目検索キーワード</w:t>
      </w:r>
    </w:p>
    <w:p w14:paraId="6CD55599" w14:textId="77777777" w:rsidR="00D938EF" w:rsidRPr="00D938EF" w:rsidRDefault="00D938EF" w:rsidP="00F63AF2">
      <w:pPr>
        <w:rPr>
          <w:color w:val="000000" w:themeColor="text1"/>
        </w:rPr>
      </w:pPr>
      <w:r w:rsidRPr="00D938EF">
        <w:rPr>
          <w:color w:val="000000" w:themeColor="text1"/>
        </w:rPr>
        <w:tab/>
      </w:r>
      <w:r w:rsidRPr="00D938EF">
        <w:rPr>
          <w:rFonts w:hint="eastAsia"/>
          <w:color w:val="000000" w:themeColor="text1"/>
        </w:rPr>
        <w:t>各項目に対する検索キーワードは以下の通り。</w:t>
      </w:r>
    </w:p>
    <w:p w14:paraId="4F41B861" w14:textId="77777777" w:rsidR="00D938EF" w:rsidRPr="00D938EF" w:rsidRDefault="00D938EF" w:rsidP="00D938EF">
      <w:pPr>
        <w:ind w:left="840" w:firstLine="840"/>
        <w:rPr>
          <w:color w:val="FF0000"/>
        </w:rPr>
      </w:pPr>
      <w:r w:rsidRPr="00D938EF">
        <w:rPr>
          <w:rFonts w:hint="eastAsia"/>
          <w:color w:val="FF0000"/>
        </w:rPr>
        <w:t>表追加</w:t>
      </w:r>
    </w:p>
    <w:p w14:paraId="274B4D5D" w14:textId="77777777" w:rsidR="00D938EF" w:rsidRDefault="00D938EF" w:rsidP="00F63AF2"/>
    <w:p w14:paraId="0EE3A063" w14:textId="77777777" w:rsidR="00F63AF2" w:rsidRDefault="00F63AF2" w:rsidP="00F63AF2">
      <w:r>
        <w:rPr>
          <w:rFonts w:hint="eastAsia"/>
        </w:rPr>
        <w:t xml:space="preserve">　・除外条件：</w:t>
      </w:r>
    </w:p>
    <w:p w14:paraId="4D8CA0E6" w14:textId="77777777" w:rsidR="00C27020" w:rsidRDefault="00615C1B" w:rsidP="00615C1B">
      <w:pPr>
        <w:ind w:firstLine="840"/>
      </w:pPr>
      <w:r>
        <w:rPr>
          <w:rFonts w:hint="eastAsia"/>
        </w:rPr>
        <w:t>以下に該当するケースの有害事象の記載は抽出対象外とする。</w:t>
      </w:r>
    </w:p>
    <w:p w14:paraId="27057478" w14:textId="77777777" w:rsidR="000B0DE4" w:rsidRDefault="000B0DE4" w:rsidP="00615C1B">
      <w:pPr>
        <w:ind w:firstLine="840"/>
      </w:pPr>
      <w:r>
        <w:rPr>
          <w:rFonts w:hint="eastAsia"/>
        </w:rPr>
        <w:t>・ダニ、ハウスダストと判断できない皮膚反応検査結果。</w:t>
      </w:r>
    </w:p>
    <w:p w14:paraId="1751DC10" w14:textId="77777777" w:rsidR="000B0DE4" w:rsidRDefault="000B0DE4" w:rsidP="00615C1B">
      <w:pPr>
        <w:ind w:firstLine="840"/>
      </w:pPr>
      <w:r>
        <w:tab/>
      </w:r>
      <w:r>
        <w:rPr>
          <w:rFonts w:hint="eastAsia"/>
        </w:rPr>
        <w:t>（別のアレルギー、皮膚反応検査名と結果のみ記載されている場合）</w:t>
      </w:r>
    </w:p>
    <w:p w14:paraId="3A741BB1" w14:textId="77777777" w:rsidR="00C27020" w:rsidRDefault="00C27020" w:rsidP="00C27020">
      <w:pPr>
        <w:ind w:firstLine="840"/>
      </w:pPr>
      <w:r>
        <w:rPr>
          <w:rFonts w:hint="eastAsia"/>
        </w:rPr>
        <w:t>・家族の有害事象</w:t>
      </w:r>
    </w:p>
    <w:p w14:paraId="135732E4" w14:textId="77777777" w:rsidR="00C27020" w:rsidRDefault="00C27020" w:rsidP="00C27020">
      <w:pPr>
        <w:ind w:left="840" w:firstLine="840"/>
      </w:pPr>
      <w:r>
        <w:rPr>
          <w:rFonts w:hint="eastAsia"/>
        </w:rPr>
        <w:t>（兄：プリックテストでダニ陽性）</w:t>
      </w:r>
    </w:p>
    <w:p w14:paraId="13480349" w14:textId="77777777" w:rsidR="00C27020" w:rsidRDefault="00C27020" w:rsidP="00C27020">
      <w:pPr>
        <w:ind w:firstLine="840"/>
      </w:pPr>
      <w:r>
        <w:rPr>
          <w:rFonts w:hint="eastAsia"/>
        </w:rPr>
        <w:t>・仮定</w:t>
      </w:r>
    </w:p>
    <w:p w14:paraId="4CB2D2AC" w14:textId="77777777" w:rsidR="00F63AF2" w:rsidRDefault="00C27020" w:rsidP="00C27020">
      <w:pPr>
        <w:ind w:left="840" w:firstLine="840"/>
      </w:pPr>
      <w:r>
        <w:rPr>
          <w:rFonts w:hint="eastAsia"/>
        </w:rPr>
        <w:t>（スクラッチテストでダニ陽性だった場合にはミティキュア投与する）</w:t>
      </w:r>
    </w:p>
    <w:p w14:paraId="0348F172" w14:textId="77777777" w:rsidR="00D938EF" w:rsidRDefault="00D938EF" w:rsidP="00DF16AF"/>
    <w:p w14:paraId="2063578A" w14:textId="77777777" w:rsidR="00DF16AF" w:rsidRDefault="00DF16AF" w:rsidP="00974ADA">
      <w:pPr>
        <w:pStyle w:val="2"/>
        <w:numPr>
          <w:ilvl w:val="1"/>
          <w:numId w:val="2"/>
        </w:numPr>
      </w:pPr>
      <w:r>
        <w:rPr>
          <w:rFonts w:hint="eastAsia"/>
        </w:rPr>
        <w:t>有害事象</w:t>
      </w:r>
    </w:p>
    <w:p w14:paraId="1E221AA9" w14:textId="77777777" w:rsidR="00F63AF2" w:rsidRDefault="00F63AF2" w:rsidP="00F63AF2">
      <w:r>
        <w:rPr>
          <w:rFonts w:hint="eastAsia"/>
        </w:rPr>
        <w:t xml:space="preserve">　・抽出対象：</w:t>
      </w:r>
    </w:p>
    <w:p w14:paraId="1D65817D" w14:textId="77777777" w:rsidR="006A2726" w:rsidRDefault="00F63AF2" w:rsidP="00F63AF2">
      <w:pPr>
        <w:ind w:firstLine="840"/>
      </w:pPr>
      <w:r>
        <w:rPr>
          <w:rFonts w:hint="eastAsia"/>
        </w:rPr>
        <w:t>アシテアまたはミティキュア治療</w:t>
      </w:r>
      <w:r w:rsidR="006A2726">
        <w:rPr>
          <w:rFonts w:hint="eastAsia"/>
        </w:rPr>
        <w:t>期間に生じた有害事象を抽出対象とする。</w:t>
      </w:r>
    </w:p>
    <w:p w14:paraId="5A2565CF" w14:textId="77777777" w:rsidR="006A2726" w:rsidRDefault="006A2726" w:rsidP="00F63AF2">
      <w:pPr>
        <w:ind w:firstLine="840"/>
      </w:pPr>
      <w:r>
        <w:rPr>
          <w:rFonts w:hint="eastAsia"/>
        </w:rPr>
        <w:t>有害事象はアシテアまたはミティキュアの添付文書に記載のある症状が対象。</w:t>
      </w:r>
    </w:p>
    <w:p w14:paraId="67BFA863" w14:textId="77777777" w:rsidR="00D22F4E" w:rsidRDefault="00D22F4E" w:rsidP="006D1351">
      <w:pPr>
        <w:ind w:firstLine="840"/>
      </w:pPr>
    </w:p>
    <w:p w14:paraId="3EABD746" w14:textId="77777777" w:rsidR="001C7F70" w:rsidRDefault="001C7F70" w:rsidP="001C7F70">
      <w:pPr>
        <w:ind w:firstLine="840"/>
      </w:pPr>
      <w:r>
        <w:rPr>
          <w:rFonts w:hint="eastAsia"/>
        </w:rPr>
        <w:t>※肺機能悪化などの症状の範囲が広く、有害事象の特定</w:t>
      </w:r>
      <w:r w:rsidR="00A517AE">
        <w:rPr>
          <w:rFonts w:hint="eastAsia"/>
        </w:rPr>
        <w:t>ができないものに</w:t>
      </w:r>
    </w:p>
    <w:p w14:paraId="616E7530" w14:textId="77777777" w:rsidR="00A517AE" w:rsidRDefault="00A517AE" w:rsidP="001C7F70">
      <w:pPr>
        <w:ind w:firstLine="840"/>
      </w:pPr>
      <w:r>
        <w:rPr>
          <w:rFonts w:hint="eastAsia"/>
        </w:rPr>
        <w:t>ついては有害事象の対象外とする。</w:t>
      </w:r>
    </w:p>
    <w:p w14:paraId="6592ADB1" w14:textId="77777777" w:rsidR="006A2726" w:rsidRDefault="006A2726" w:rsidP="00C27020"/>
    <w:p w14:paraId="471E57C9" w14:textId="77777777" w:rsidR="006A2726" w:rsidRDefault="00A42B65" w:rsidP="00C27020">
      <w:pPr>
        <w:ind w:left="840"/>
      </w:pPr>
      <w:r>
        <w:rPr>
          <w:rFonts w:hint="eastAsia"/>
        </w:rPr>
        <w:t>※</w:t>
      </w:r>
      <w:r w:rsidR="006A2726">
        <w:rPr>
          <w:rFonts w:hint="eastAsia"/>
        </w:rPr>
        <w:t>テキストデータに過去の記載が転帰されているケースがみられ、治療開始期間外の症状の記載が含まれるため、アシテアまたはミティキュアの治療期間中に新規または増悪した</w:t>
      </w:r>
      <w:r w:rsidR="00C27020">
        <w:rPr>
          <w:rFonts w:hint="eastAsia"/>
        </w:rPr>
        <w:t>と判断できる有害事象を抽出対象とする。</w:t>
      </w:r>
    </w:p>
    <w:p w14:paraId="721A96DA" w14:textId="77777777" w:rsidR="009069F5" w:rsidRDefault="009069F5" w:rsidP="009069F5"/>
    <w:p w14:paraId="011A2B6D" w14:textId="77777777" w:rsidR="009069F5" w:rsidRDefault="00A42B65" w:rsidP="009069F5">
      <w:pPr>
        <w:ind w:left="840"/>
      </w:pPr>
      <w:r>
        <w:rPr>
          <w:rFonts w:hint="eastAsia"/>
        </w:rPr>
        <w:t>※</w:t>
      </w:r>
      <w:r w:rsidR="009069F5">
        <w:rPr>
          <w:rFonts w:hint="eastAsia"/>
        </w:rPr>
        <w:t>新規または増悪の有害事象と判断するため、過去の記載と考えられるテキスト（過去の文章と同一の文章）が出現した場合、過去の文章と判定し有害事象の抽出対象外とする。</w:t>
      </w:r>
    </w:p>
    <w:p w14:paraId="64009C62" w14:textId="77777777" w:rsidR="004C49D6" w:rsidRDefault="004C49D6" w:rsidP="009069F5"/>
    <w:p w14:paraId="067C46C1" w14:textId="77777777" w:rsidR="00A42B65" w:rsidRDefault="00A42B65" w:rsidP="00A42B65">
      <w:pPr>
        <w:ind w:left="840"/>
      </w:pPr>
      <w:r>
        <w:rPr>
          <w:rFonts w:hint="eastAsia"/>
        </w:rPr>
        <w:lastRenderedPageBreak/>
        <w:t>※有害事象・副作用の定義は以下のようになっているため、アシテアまたはミティキュア以外が原因の症状についても抽出対象とする。</w:t>
      </w:r>
    </w:p>
    <w:p w14:paraId="68B30F4F" w14:textId="77777777" w:rsidR="00A42B65" w:rsidRDefault="00A42B65" w:rsidP="00A42B65">
      <w:r>
        <w:tab/>
      </w:r>
      <w:r>
        <w:tab/>
      </w:r>
      <w:r>
        <w:rPr>
          <w:rFonts w:hint="eastAsia"/>
        </w:rPr>
        <w:t>有害事象：治療期間中に起こった原疾患以外の症状</w:t>
      </w:r>
    </w:p>
    <w:p w14:paraId="385F488E" w14:textId="77777777" w:rsidR="00A42B65" w:rsidRDefault="00A42B65" w:rsidP="00A42B65">
      <w:r>
        <w:tab/>
      </w:r>
      <w:r>
        <w:tab/>
      </w:r>
      <w:r>
        <w:rPr>
          <w:rFonts w:hint="eastAsia"/>
        </w:rPr>
        <w:t>副作用：治療が原因の有害事象</w:t>
      </w:r>
    </w:p>
    <w:p w14:paraId="3A6F36EB" w14:textId="77777777" w:rsidR="00A42B65" w:rsidRPr="009069F5" w:rsidRDefault="00A42B65" w:rsidP="009069F5"/>
    <w:p w14:paraId="579AAC36" w14:textId="77777777" w:rsidR="006A2726" w:rsidRDefault="00A42B65" w:rsidP="00A42B65">
      <w:pPr>
        <w:ind w:left="840"/>
      </w:pPr>
      <w:r>
        <w:rPr>
          <w:rFonts w:hint="eastAsia"/>
        </w:rPr>
        <w:t>※</w:t>
      </w:r>
      <w:r w:rsidR="00C27020">
        <w:rPr>
          <w:rFonts w:hint="eastAsia"/>
        </w:rPr>
        <w:t>治験では、原疾患による症状は有害事象に含めていないことから、</w:t>
      </w:r>
      <w:r>
        <w:rPr>
          <w:rFonts w:hint="eastAsia"/>
        </w:rPr>
        <w:t>原疾患による</w:t>
      </w:r>
      <w:r w:rsidR="00C27020">
        <w:rPr>
          <w:rFonts w:hint="eastAsia"/>
        </w:rPr>
        <w:t>症状（</w:t>
      </w:r>
      <w:r w:rsidR="00F20132" w:rsidRPr="005C2B9E">
        <w:rPr>
          <w:rFonts w:hint="eastAsia"/>
        </w:rPr>
        <w:t>くしゃみ、鼻のそう痒</w:t>
      </w:r>
      <w:r w:rsidR="00C27020" w:rsidRPr="005C2B9E">
        <w:rPr>
          <w:rFonts w:hint="eastAsia"/>
        </w:rPr>
        <w:t>、鼻汁、鼻閉、目のそう痒</w:t>
      </w:r>
      <w:r w:rsidR="00F20132" w:rsidRPr="005C2B9E">
        <w:rPr>
          <w:rFonts w:hint="eastAsia"/>
        </w:rPr>
        <w:t>、流涙</w:t>
      </w:r>
      <w:r w:rsidR="00C27020">
        <w:rPr>
          <w:rFonts w:hint="eastAsia"/>
        </w:rPr>
        <w:t>）については、明に原疾患以外の原因による症状であると記載されている場合のみ有害事象と判断する。</w:t>
      </w:r>
    </w:p>
    <w:p w14:paraId="63CD8176" w14:textId="77777777" w:rsidR="00A42B65" w:rsidRDefault="00A42B65" w:rsidP="00A42B65">
      <w:pPr>
        <w:ind w:left="840"/>
      </w:pPr>
      <w:r>
        <w:rPr>
          <w:rFonts w:hint="eastAsia"/>
        </w:rPr>
        <w:t>原疾患の一覧は以下の通り</w:t>
      </w:r>
    </w:p>
    <w:p w14:paraId="5DEC70A5" w14:textId="77777777" w:rsidR="00A42B65" w:rsidRDefault="00A42B65" w:rsidP="00A42B65">
      <w:pPr>
        <w:ind w:left="840"/>
      </w:pPr>
      <w:r>
        <w:rPr>
          <w:rFonts w:hint="eastAsia"/>
        </w:rPr>
        <w:t>・ダニアレルギー（請求コード：</w:t>
      </w:r>
      <w:r>
        <w:t>8848611　ICD10コード：T784）</w:t>
      </w:r>
    </w:p>
    <w:p w14:paraId="52AA4F8B" w14:textId="77777777" w:rsidR="00A42B65" w:rsidRDefault="00A42B65" w:rsidP="00A42B65">
      <w:pPr>
        <w:ind w:left="840"/>
      </w:pPr>
      <w:r>
        <w:rPr>
          <w:rFonts w:hint="eastAsia"/>
        </w:rPr>
        <w:t>・アレルギー性鼻炎（請求コード：</w:t>
      </w:r>
      <w:r>
        <w:t>4779004　ICD10コード：J304）</w:t>
      </w:r>
    </w:p>
    <w:p w14:paraId="6ABA6D06" w14:textId="77777777" w:rsidR="00A42B65" w:rsidRDefault="00A42B65" w:rsidP="00A42B65">
      <w:pPr>
        <w:ind w:left="840"/>
      </w:pPr>
      <w:r>
        <w:rPr>
          <w:rFonts w:hint="eastAsia"/>
        </w:rPr>
        <w:t>・通年性アレルギー鼻炎（請求コード：</w:t>
      </w:r>
      <w:r>
        <w:t>8837835　ICD10コード：J303）</w:t>
      </w:r>
    </w:p>
    <w:p w14:paraId="0CF55DBE" w14:textId="77777777" w:rsidR="00A42B65" w:rsidRDefault="00A42B65" w:rsidP="00A42B65">
      <w:pPr>
        <w:ind w:left="840"/>
      </w:pPr>
      <w:r>
        <w:rPr>
          <w:rFonts w:hint="eastAsia"/>
        </w:rPr>
        <w:t>・季節性アレルギー性鼻炎（請求コード：</w:t>
      </w:r>
      <w:r>
        <w:t>4779016）</w:t>
      </w:r>
    </w:p>
    <w:p w14:paraId="3C19FE57" w14:textId="77777777" w:rsidR="00A42B65" w:rsidRDefault="00A42B65" w:rsidP="00A42B65">
      <w:pPr>
        <w:ind w:left="840"/>
      </w:pPr>
      <w:r>
        <w:rPr>
          <w:rFonts w:hint="eastAsia"/>
        </w:rPr>
        <w:t>・ダニ抗原によるアレルギー性鼻炎（請求コード：</w:t>
      </w:r>
      <w:r>
        <w:t>8850531　ICD10コード：J303）</w:t>
      </w:r>
    </w:p>
    <w:p w14:paraId="4C3F31E9" w14:textId="77777777" w:rsidR="00A42B65" w:rsidRDefault="00A42B65" w:rsidP="00A42B65">
      <w:pPr>
        <w:ind w:left="840"/>
      </w:pPr>
      <w:r>
        <w:rPr>
          <w:rFonts w:hint="eastAsia"/>
        </w:rPr>
        <w:t>・気管支喘息（請求コード：</w:t>
      </w:r>
      <w:r>
        <w:t>4939008　ICD10コード：J459）</w:t>
      </w:r>
    </w:p>
    <w:p w14:paraId="2F6A9D79" w14:textId="77777777" w:rsidR="00A42B65" w:rsidRDefault="00A42B65" w:rsidP="00A42B65">
      <w:pPr>
        <w:ind w:left="840"/>
      </w:pPr>
      <w:r>
        <w:rPr>
          <w:rFonts w:hint="eastAsia"/>
        </w:rPr>
        <w:t>・アトピー性皮膚炎（請求コード：</w:t>
      </w:r>
      <w:r>
        <w:t>6918002　ICD10コード：L209）</w:t>
      </w:r>
    </w:p>
    <w:p w14:paraId="2827FF07" w14:textId="77777777" w:rsidR="00A42B65" w:rsidRDefault="00A42B65" w:rsidP="00A42B65">
      <w:pPr>
        <w:ind w:left="840"/>
      </w:pPr>
      <w:r>
        <w:rPr>
          <w:rFonts w:hint="eastAsia"/>
        </w:rPr>
        <w:t>・食物アレルギー（請求コード：</w:t>
      </w:r>
      <w:r>
        <w:t>9953021　ICD10コード：T781）</w:t>
      </w:r>
    </w:p>
    <w:p w14:paraId="216F81BE" w14:textId="77777777" w:rsidR="00A42B65" w:rsidRDefault="00A42B65" w:rsidP="00A42B65">
      <w:pPr>
        <w:ind w:left="840"/>
      </w:pPr>
      <w:r>
        <w:rPr>
          <w:rFonts w:hint="eastAsia"/>
        </w:rPr>
        <w:t>・スギ花粉症（請求コード：</w:t>
      </w:r>
      <w:r>
        <w:t>8848069　ICD10コード：J301）</w:t>
      </w:r>
    </w:p>
    <w:p w14:paraId="4DD11377" w14:textId="77777777" w:rsidR="00A42B65" w:rsidRDefault="00A42B65" w:rsidP="00A42B65">
      <w:pPr>
        <w:ind w:left="840"/>
      </w:pPr>
      <w:r>
        <w:rPr>
          <w:rFonts w:hint="eastAsia"/>
        </w:rPr>
        <w:t>・ヒノキ花粉症（請求コード：</w:t>
      </w:r>
      <w:r>
        <w:t>8848097　ICD10コード：J301）</w:t>
      </w:r>
    </w:p>
    <w:p w14:paraId="68E493F8" w14:textId="77777777" w:rsidR="00A42B65" w:rsidRDefault="00A42B65" w:rsidP="00A42B65">
      <w:pPr>
        <w:ind w:left="840"/>
      </w:pPr>
      <w:r>
        <w:rPr>
          <w:rFonts w:hint="eastAsia"/>
        </w:rPr>
        <w:t>・カモガヤ花粉症（請求コード：</w:t>
      </w:r>
      <w:r>
        <w:t>8848033　ICD10コード：J301）</w:t>
      </w:r>
    </w:p>
    <w:p w14:paraId="240D85D6" w14:textId="77777777" w:rsidR="00A42B65" w:rsidRDefault="00A42B65" w:rsidP="00A42B65">
      <w:pPr>
        <w:ind w:left="840"/>
      </w:pPr>
      <w:r>
        <w:rPr>
          <w:rFonts w:hint="eastAsia"/>
        </w:rPr>
        <w:t>・イネ科花粉症（請求コード：</w:t>
      </w:r>
      <w:r>
        <w:t>8848025　ICD10コード：J301）</w:t>
      </w:r>
    </w:p>
    <w:p w14:paraId="35D41612" w14:textId="77777777" w:rsidR="00A42B65" w:rsidRDefault="00A42B65" w:rsidP="00A42B65">
      <w:pPr>
        <w:ind w:left="840"/>
      </w:pPr>
      <w:r>
        <w:rPr>
          <w:rFonts w:hint="eastAsia"/>
        </w:rPr>
        <w:t>・シラカンバ花粉症（請求コード：</w:t>
      </w:r>
      <w:r>
        <w:t>8850457　ICD10コード：J301）</w:t>
      </w:r>
    </w:p>
    <w:p w14:paraId="245F7447" w14:textId="77777777" w:rsidR="00A42B65" w:rsidRPr="00A42B65" w:rsidRDefault="00A42B65" w:rsidP="00A42B65">
      <w:pPr>
        <w:ind w:left="840"/>
      </w:pPr>
      <w:r>
        <w:rPr>
          <w:rFonts w:hint="eastAsia"/>
        </w:rPr>
        <w:t>・ブタクサ花粉症（請求コード：</w:t>
      </w:r>
      <w:r>
        <w:t>8848099　ICD10コード：J301）</w:t>
      </w:r>
    </w:p>
    <w:p w14:paraId="7CFC830F" w14:textId="77777777" w:rsidR="00A42B65" w:rsidRDefault="00A42B65" w:rsidP="006A2726"/>
    <w:p w14:paraId="7E3CCA49" w14:textId="77777777" w:rsidR="000F0E60" w:rsidRDefault="00A42B65" w:rsidP="006A2726">
      <w:pPr>
        <w:rPr>
          <w:color w:val="FF0000"/>
        </w:rPr>
      </w:pPr>
      <w:r>
        <w:tab/>
      </w:r>
      <w:r>
        <w:rPr>
          <w:rFonts w:hint="eastAsia"/>
        </w:rPr>
        <w:t>図：抽出対象の有害事象判定フロー</w:t>
      </w:r>
    </w:p>
    <w:p w14:paraId="7D294BD3" w14:textId="77777777" w:rsidR="000F0E60" w:rsidRDefault="000F0E60" w:rsidP="006A2726">
      <w:r>
        <w:rPr>
          <w:rFonts w:hint="eastAsia"/>
        </w:rPr>
        <w:lastRenderedPageBreak/>
        <w:t xml:space="preserve">　　　　　</w:t>
      </w:r>
      <w:r w:rsidR="005C2B9E">
        <w:rPr>
          <w:noProof/>
        </w:rPr>
        <w:drawing>
          <wp:inline distT="0" distB="0" distL="0" distR="0" wp14:anchorId="00DF4BB9" wp14:editId="1168A877">
            <wp:extent cx="4098925" cy="255928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8447" cy="2565233"/>
                    </a:xfrm>
                    <a:prstGeom prst="rect">
                      <a:avLst/>
                    </a:prstGeom>
                    <a:noFill/>
                    <a:ln>
                      <a:noFill/>
                    </a:ln>
                  </pic:spPr>
                </pic:pic>
              </a:graphicData>
            </a:graphic>
          </wp:inline>
        </w:drawing>
      </w:r>
    </w:p>
    <w:p w14:paraId="344EE0DA" w14:textId="77777777" w:rsidR="000F0E60" w:rsidRDefault="000F0E60" w:rsidP="006A2726"/>
    <w:p w14:paraId="5114E722" w14:textId="77777777" w:rsidR="000F0E60" w:rsidRPr="004C49D6" w:rsidRDefault="000F0E60" w:rsidP="006A2726"/>
    <w:p w14:paraId="29F3D852" w14:textId="77777777" w:rsidR="00837CDD" w:rsidRDefault="00795143" w:rsidP="00A02C19">
      <w:pPr>
        <w:ind w:left="840"/>
      </w:pPr>
      <w:r>
        <w:rPr>
          <w:rFonts w:hint="eastAsia"/>
        </w:rPr>
        <w:t>※</w:t>
      </w:r>
      <w:r w:rsidR="00837CDD">
        <w:rPr>
          <w:rFonts w:hint="eastAsia"/>
        </w:rPr>
        <w:t>確認者は医師では</w:t>
      </w:r>
      <w:r w:rsidR="00A02C19">
        <w:rPr>
          <w:rFonts w:hint="eastAsia"/>
        </w:rPr>
        <w:t>なく確認者による抽出対象の判断にバイアスがかからないよう</w:t>
      </w:r>
      <w:r w:rsidR="00837CDD">
        <w:rPr>
          <w:rFonts w:hint="eastAsia"/>
        </w:rPr>
        <w:t>、明確に有害事象と記載がされているテキストのみ抽出対象とし、検査結果などから有害事象と推測することは行わない。</w:t>
      </w:r>
    </w:p>
    <w:p w14:paraId="0ABE9AE2" w14:textId="77777777" w:rsidR="00B3421E" w:rsidRPr="006A2726" w:rsidRDefault="00B3421E" w:rsidP="006A2726"/>
    <w:p w14:paraId="4D488274" w14:textId="77777777" w:rsidR="00F63AF2" w:rsidRDefault="00F63AF2" w:rsidP="00F63AF2">
      <w:pPr>
        <w:ind w:firstLineChars="100" w:firstLine="210"/>
      </w:pPr>
      <w:r>
        <w:rPr>
          <w:rFonts w:hint="eastAsia"/>
        </w:rPr>
        <w:t>・確認範囲：</w:t>
      </w:r>
    </w:p>
    <w:p w14:paraId="71C17860" w14:textId="77777777" w:rsidR="00C27020" w:rsidRDefault="00F63AF2" w:rsidP="00F63AF2">
      <w:r>
        <w:tab/>
      </w:r>
      <w:r w:rsidR="00C27020">
        <w:rPr>
          <w:rFonts w:hint="eastAsia"/>
        </w:rPr>
        <w:t>アシテアまたはミティキュアの治療期間</w:t>
      </w:r>
    </w:p>
    <w:p w14:paraId="2633EBB8" w14:textId="77777777" w:rsidR="00F63AF2" w:rsidRDefault="00C27020" w:rsidP="00C27020">
      <w:pPr>
        <w:ind w:firstLine="840"/>
      </w:pPr>
      <w:r>
        <w:rPr>
          <w:rFonts w:hint="eastAsia"/>
        </w:rPr>
        <w:t>（</w:t>
      </w:r>
      <w:r w:rsidRPr="00C27020">
        <w:rPr>
          <w:rFonts w:hint="eastAsia"/>
        </w:rPr>
        <w:t>初回処方→最終服用日（最終処方日＋処方日数）の次回来院日まで</w:t>
      </w:r>
      <w:r>
        <w:rPr>
          <w:rFonts w:hint="eastAsia"/>
        </w:rPr>
        <w:t>）</w:t>
      </w:r>
    </w:p>
    <w:p w14:paraId="30E6BA9A" w14:textId="77777777" w:rsidR="00F63AF2" w:rsidRDefault="00F63AF2" w:rsidP="00F63AF2">
      <w:r>
        <w:rPr>
          <w:rFonts w:hint="eastAsia"/>
        </w:rPr>
        <w:t xml:space="preserve">　・項目の割り振り：</w:t>
      </w:r>
    </w:p>
    <w:p w14:paraId="1E9167BC" w14:textId="77777777" w:rsidR="00F63AF2" w:rsidRDefault="00F63AF2" w:rsidP="00F63AF2">
      <w:r>
        <w:tab/>
      </w:r>
      <w:r w:rsidR="00A247BD">
        <w:rPr>
          <w:rFonts w:hint="eastAsia"/>
        </w:rPr>
        <w:t>以下表の項目のルールに則り、項目の割り振りを行う。</w:t>
      </w:r>
    </w:p>
    <w:p w14:paraId="4B455D34" w14:textId="77777777" w:rsidR="00F63AF2" w:rsidRDefault="00D938EF" w:rsidP="00F63AF2">
      <w:r>
        <w:tab/>
      </w:r>
      <w:r w:rsidR="00F63AF2">
        <w:tab/>
      </w:r>
      <w:r w:rsidR="00F63AF2" w:rsidRPr="00D30C53">
        <w:rPr>
          <w:rFonts w:hint="eastAsia"/>
          <w:color w:val="FF0000"/>
        </w:rPr>
        <w:t>表追加</w:t>
      </w:r>
    </w:p>
    <w:p w14:paraId="3F157FCA" w14:textId="77777777" w:rsidR="00D938EF" w:rsidRPr="00D938EF" w:rsidRDefault="00D938EF" w:rsidP="00D938EF">
      <w:pPr>
        <w:ind w:firstLineChars="100" w:firstLine="210"/>
        <w:rPr>
          <w:color w:val="000000" w:themeColor="text1"/>
        </w:rPr>
      </w:pPr>
      <w:r w:rsidRPr="00D938EF">
        <w:rPr>
          <w:rFonts w:hint="eastAsia"/>
          <w:color w:val="000000" w:themeColor="text1"/>
        </w:rPr>
        <w:t>・項目検索キーワード</w:t>
      </w:r>
    </w:p>
    <w:p w14:paraId="36D43170" w14:textId="77777777" w:rsidR="00D938EF" w:rsidRPr="00D938EF" w:rsidRDefault="00D938EF" w:rsidP="00D938EF">
      <w:pPr>
        <w:rPr>
          <w:color w:val="000000" w:themeColor="text1"/>
        </w:rPr>
      </w:pPr>
      <w:r w:rsidRPr="00D938EF">
        <w:rPr>
          <w:color w:val="000000" w:themeColor="text1"/>
        </w:rPr>
        <w:tab/>
      </w:r>
      <w:r w:rsidRPr="00D938EF">
        <w:rPr>
          <w:rFonts w:hint="eastAsia"/>
          <w:color w:val="000000" w:themeColor="text1"/>
        </w:rPr>
        <w:t>各項目に対する検索キーワードは以下の通り。</w:t>
      </w:r>
    </w:p>
    <w:p w14:paraId="0579735A" w14:textId="77777777" w:rsidR="00D938EF" w:rsidRPr="00D938EF" w:rsidRDefault="00D938EF" w:rsidP="00D938EF">
      <w:pPr>
        <w:ind w:left="840" w:firstLine="840"/>
        <w:rPr>
          <w:color w:val="FF0000"/>
        </w:rPr>
      </w:pPr>
      <w:r w:rsidRPr="00D938EF">
        <w:rPr>
          <w:rFonts w:hint="eastAsia"/>
          <w:color w:val="FF0000"/>
        </w:rPr>
        <w:t>表追加</w:t>
      </w:r>
    </w:p>
    <w:p w14:paraId="1F4AF91F" w14:textId="77777777" w:rsidR="00F63AF2" w:rsidRDefault="00F63AF2" w:rsidP="00F63AF2"/>
    <w:p w14:paraId="1A43E14C" w14:textId="77777777" w:rsidR="006A2726" w:rsidRDefault="00F63AF2" w:rsidP="006A2726">
      <w:r>
        <w:rPr>
          <w:rFonts w:hint="eastAsia"/>
        </w:rPr>
        <w:t xml:space="preserve">　・除外条件：</w:t>
      </w:r>
    </w:p>
    <w:p w14:paraId="3926DB94" w14:textId="77777777" w:rsidR="00C27020" w:rsidRDefault="00C27020" w:rsidP="00C27020">
      <w:r>
        <w:tab/>
      </w:r>
      <w:r>
        <w:rPr>
          <w:rFonts w:hint="eastAsia"/>
        </w:rPr>
        <w:t>以下に該当するケースの有害事象の記載は抽出対象外とする。</w:t>
      </w:r>
    </w:p>
    <w:p w14:paraId="22C294BC" w14:textId="77777777" w:rsidR="00C27020" w:rsidRDefault="00C27020" w:rsidP="00C27020">
      <w:pPr>
        <w:ind w:firstLine="840"/>
      </w:pPr>
    </w:p>
    <w:p w14:paraId="1DD0AD37" w14:textId="77777777" w:rsidR="00C27020" w:rsidRDefault="00C27020" w:rsidP="00C27020">
      <w:pPr>
        <w:ind w:firstLine="840"/>
      </w:pPr>
      <w:r>
        <w:rPr>
          <w:rFonts w:hint="eastAsia"/>
        </w:rPr>
        <w:t>・ダニ</w:t>
      </w:r>
      <w:r>
        <w:t>SLIT治療期間外の有害事象</w:t>
      </w:r>
    </w:p>
    <w:p w14:paraId="6991E44E" w14:textId="77777777" w:rsidR="00C27020" w:rsidRPr="00C27020" w:rsidRDefault="00C27020" w:rsidP="00C27020">
      <w:r>
        <w:tab/>
      </w:r>
      <w:r>
        <w:rPr>
          <w:rFonts w:hint="eastAsia"/>
        </w:rPr>
        <w:t>・原疾患（アレルギー性鼻炎）に</w:t>
      </w:r>
      <w:bookmarkStart w:id="11" w:name="_GoBack"/>
      <w:bookmarkEnd w:id="11"/>
      <w:r>
        <w:rPr>
          <w:rFonts w:hint="eastAsia"/>
        </w:rPr>
        <w:t>基づく症状</w:t>
      </w:r>
    </w:p>
    <w:p w14:paraId="1CF06F90" w14:textId="77777777" w:rsidR="00C27020" w:rsidRDefault="00C27020" w:rsidP="00C27020">
      <w:pPr>
        <w:ind w:firstLine="840"/>
      </w:pPr>
      <w:r>
        <w:rPr>
          <w:rFonts w:hint="eastAsia"/>
        </w:rPr>
        <w:t>・</w:t>
      </w:r>
      <w:r>
        <w:t>家族の有害事象</w:t>
      </w:r>
    </w:p>
    <w:p w14:paraId="4EF49804" w14:textId="77777777" w:rsidR="00C27020" w:rsidRDefault="00C27020" w:rsidP="00C27020">
      <w:pPr>
        <w:ind w:left="840" w:firstLine="840"/>
      </w:pPr>
      <w:r>
        <w:rPr>
          <w:rFonts w:hint="eastAsia"/>
        </w:rPr>
        <w:t>（父：口の感覚鈍麻）</w:t>
      </w:r>
    </w:p>
    <w:p w14:paraId="1878ADD8" w14:textId="77777777" w:rsidR="00C27020" w:rsidRDefault="00C27020" w:rsidP="00C27020">
      <w:pPr>
        <w:ind w:firstLine="840"/>
      </w:pPr>
      <w:r>
        <w:rPr>
          <w:rFonts w:hint="eastAsia"/>
        </w:rPr>
        <w:t>・</w:t>
      </w:r>
      <w:r>
        <w:t>否定形</w:t>
      </w:r>
    </w:p>
    <w:p w14:paraId="68B1E985" w14:textId="77777777" w:rsidR="00C27020" w:rsidRPr="00C27020" w:rsidRDefault="00C27020" w:rsidP="00C27020">
      <w:pPr>
        <w:ind w:left="840" w:firstLine="840"/>
      </w:pPr>
      <w:r>
        <w:rPr>
          <w:rFonts w:hint="eastAsia"/>
        </w:rPr>
        <w:t>（口渇みられない）</w:t>
      </w:r>
    </w:p>
    <w:p w14:paraId="0C587A0C" w14:textId="77777777" w:rsidR="00C27020" w:rsidRDefault="00C27020" w:rsidP="00C27020">
      <w:pPr>
        <w:ind w:firstLine="840"/>
      </w:pPr>
      <w:r>
        <w:rPr>
          <w:rFonts w:hint="eastAsia"/>
        </w:rPr>
        <w:t>・</w:t>
      </w:r>
      <w:r>
        <w:t>仮定</w:t>
      </w:r>
    </w:p>
    <w:p w14:paraId="394ED2F6" w14:textId="77777777" w:rsidR="003935B1" w:rsidRDefault="00C27020" w:rsidP="003935B1">
      <w:pPr>
        <w:ind w:left="840" w:firstLine="840"/>
      </w:pPr>
      <w:r>
        <w:rPr>
          <w:rFonts w:hint="eastAsia"/>
        </w:rPr>
        <w:t>（口腔内痛みられれば）</w:t>
      </w:r>
    </w:p>
    <w:p w14:paraId="1FFFEE7A" w14:textId="77777777" w:rsidR="003935B1" w:rsidRDefault="003935B1" w:rsidP="003935B1">
      <w:pPr>
        <w:ind w:firstLine="840"/>
      </w:pPr>
      <w:r>
        <w:rPr>
          <w:rFonts w:hint="eastAsia"/>
        </w:rPr>
        <w:t>・疑い</w:t>
      </w:r>
    </w:p>
    <w:p w14:paraId="386C8042" w14:textId="77777777" w:rsidR="00A517AE" w:rsidRPr="006A2726" w:rsidRDefault="00A517AE" w:rsidP="003935B1">
      <w:pPr>
        <w:ind w:left="840" w:firstLine="840"/>
      </w:pPr>
      <w:r>
        <w:rPr>
          <w:rFonts w:hint="eastAsia"/>
        </w:rPr>
        <w:t>（口内炎？）</w:t>
      </w:r>
    </w:p>
    <w:p w14:paraId="358137D3" w14:textId="77777777" w:rsidR="00DF16AF" w:rsidRDefault="005721DC" w:rsidP="00DF16AF">
      <w:r>
        <w:tab/>
      </w:r>
      <w:r>
        <w:rPr>
          <w:rFonts w:hint="eastAsia"/>
        </w:rPr>
        <w:t>・アレルギー検査による有害事象</w:t>
      </w:r>
    </w:p>
    <w:p w14:paraId="394756F2" w14:textId="77777777" w:rsidR="005721DC" w:rsidRDefault="005721DC" w:rsidP="00DF16AF">
      <w:r>
        <w:tab/>
      </w:r>
      <w:r>
        <w:tab/>
      </w:r>
      <w:r>
        <w:rPr>
          <w:rFonts w:hint="eastAsia"/>
        </w:rPr>
        <w:t>（アレルギー検査：ナッツ5</w:t>
      </w:r>
      <w:r>
        <w:t>g</w:t>
      </w:r>
      <w:r>
        <w:rPr>
          <w:rFonts w:hint="eastAsia"/>
        </w:rPr>
        <w:t>たべたあとに腹痛）</w:t>
      </w:r>
    </w:p>
    <w:sectPr w:rsidR="005721D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緒方　一幸" w:date="2023-12-13T21:34:00Z" w:initials="緒方　一幸">
    <w:p w14:paraId="6C1B2556" w14:textId="77777777" w:rsidR="00F501F1" w:rsidRDefault="00F501F1">
      <w:pPr>
        <w:pStyle w:val="a8"/>
      </w:pPr>
      <w:r>
        <w:rPr>
          <w:rStyle w:val="a7"/>
        </w:rPr>
        <w:annotationRef/>
      </w:r>
      <w:r>
        <w:rPr>
          <w:rFonts w:hint="eastAsia"/>
        </w:rPr>
        <w:t>後で見直す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B25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2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EB24A67"/>
    <w:multiLevelType w:val="hybridMultilevel"/>
    <w:tmpl w:val="B33EE9FA"/>
    <w:lvl w:ilvl="0" w:tplc="1E82C4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BE1D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6DF1B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緒方　一幸">
    <w15:presenceInfo w15:providerId="AD" w15:userId="S-1-5-21-2710335091-2111787278-3095516345-28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AF"/>
    <w:rsid w:val="000A6BE6"/>
    <w:rsid w:val="000B0DE4"/>
    <w:rsid w:val="000F0E60"/>
    <w:rsid w:val="001C7F70"/>
    <w:rsid w:val="001F4F40"/>
    <w:rsid w:val="0022644E"/>
    <w:rsid w:val="00347343"/>
    <w:rsid w:val="003935B1"/>
    <w:rsid w:val="003C3243"/>
    <w:rsid w:val="004C49D6"/>
    <w:rsid w:val="005721DC"/>
    <w:rsid w:val="005C2B9E"/>
    <w:rsid w:val="00615C1B"/>
    <w:rsid w:val="006270F2"/>
    <w:rsid w:val="006A2726"/>
    <w:rsid w:val="006C53EA"/>
    <w:rsid w:val="006C7DF9"/>
    <w:rsid w:val="006D1351"/>
    <w:rsid w:val="00713218"/>
    <w:rsid w:val="00735DD2"/>
    <w:rsid w:val="00795143"/>
    <w:rsid w:val="007A58F1"/>
    <w:rsid w:val="007E7CA9"/>
    <w:rsid w:val="007F260D"/>
    <w:rsid w:val="00837CDD"/>
    <w:rsid w:val="00901A85"/>
    <w:rsid w:val="009069F5"/>
    <w:rsid w:val="00953B4A"/>
    <w:rsid w:val="00974ADA"/>
    <w:rsid w:val="00A02C19"/>
    <w:rsid w:val="00A247BD"/>
    <w:rsid w:val="00A42B65"/>
    <w:rsid w:val="00A517AE"/>
    <w:rsid w:val="00B3421E"/>
    <w:rsid w:val="00B51566"/>
    <w:rsid w:val="00C15665"/>
    <w:rsid w:val="00C27020"/>
    <w:rsid w:val="00D11F61"/>
    <w:rsid w:val="00D22F4E"/>
    <w:rsid w:val="00D30C53"/>
    <w:rsid w:val="00D938EF"/>
    <w:rsid w:val="00DF16AF"/>
    <w:rsid w:val="00EC080D"/>
    <w:rsid w:val="00F20132"/>
    <w:rsid w:val="00F501F1"/>
    <w:rsid w:val="00F63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F63B47"/>
  <w15:chartTrackingRefBased/>
  <w15:docId w15:val="{EF5B520B-E53C-4F41-8780-72965CC0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4AD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74AD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6AF"/>
    <w:pPr>
      <w:ind w:leftChars="400" w:left="840"/>
    </w:pPr>
  </w:style>
  <w:style w:type="character" w:customStyle="1" w:styleId="10">
    <w:name w:val="見出し 1 (文字)"/>
    <w:basedOn w:val="a0"/>
    <w:link w:val="1"/>
    <w:uiPriority w:val="9"/>
    <w:rsid w:val="00974ADA"/>
    <w:rPr>
      <w:rFonts w:asciiTheme="majorHAnsi" w:eastAsiaTheme="majorEastAsia" w:hAnsiTheme="majorHAnsi" w:cstheme="majorBidi"/>
      <w:sz w:val="24"/>
      <w:szCs w:val="24"/>
    </w:rPr>
  </w:style>
  <w:style w:type="character" w:customStyle="1" w:styleId="20">
    <w:name w:val="見出し 2 (文字)"/>
    <w:basedOn w:val="a0"/>
    <w:link w:val="2"/>
    <w:uiPriority w:val="9"/>
    <w:rsid w:val="00974ADA"/>
    <w:rPr>
      <w:rFonts w:asciiTheme="majorHAnsi" w:eastAsiaTheme="majorEastAsia" w:hAnsiTheme="majorHAnsi" w:cstheme="majorBidi"/>
    </w:rPr>
  </w:style>
  <w:style w:type="paragraph" w:styleId="a4">
    <w:name w:val="Revision"/>
    <w:hidden/>
    <w:uiPriority w:val="99"/>
    <w:semiHidden/>
    <w:rsid w:val="001F4F40"/>
  </w:style>
  <w:style w:type="paragraph" w:styleId="a5">
    <w:name w:val="Balloon Text"/>
    <w:basedOn w:val="a"/>
    <w:link w:val="a6"/>
    <w:uiPriority w:val="99"/>
    <w:semiHidden/>
    <w:unhideWhenUsed/>
    <w:rsid w:val="001F4F4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F4F40"/>
    <w:rPr>
      <w:rFonts w:asciiTheme="majorHAnsi" w:eastAsiaTheme="majorEastAsia" w:hAnsiTheme="majorHAnsi" w:cstheme="majorBidi"/>
      <w:sz w:val="18"/>
      <w:szCs w:val="18"/>
    </w:rPr>
  </w:style>
  <w:style w:type="character" w:styleId="a7">
    <w:name w:val="annotation reference"/>
    <w:basedOn w:val="a0"/>
    <w:uiPriority w:val="99"/>
    <w:semiHidden/>
    <w:unhideWhenUsed/>
    <w:rsid w:val="00F501F1"/>
    <w:rPr>
      <w:sz w:val="18"/>
      <w:szCs w:val="18"/>
    </w:rPr>
  </w:style>
  <w:style w:type="paragraph" w:styleId="a8">
    <w:name w:val="annotation text"/>
    <w:basedOn w:val="a"/>
    <w:link w:val="a9"/>
    <w:uiPriority w:val="99"/>
    <w:semiHidden/>
    <w:unhideWhenUsed/>
    <w:rsid w:val="00F501F1"/>
    <w:pPr>
      <w:jc w:val="left"/>
    </w:pPr>
  </w:style>
  <w:style w:type="character" w:customStyle="1" w:styleId="a9">
    <w:name w:val="コメント文字列 (文字)"/>
    <w:basedOn w:val="a0"/>
    <w:link w:val="a8"/>
    <w:uiPriority w:val="99"/>
    <w:semiHidden/>
    <w:rsid w:val="00F501F1"/>
  </w:style>
  <w:style w:type="paragraph" w:styleId="aa">
    <w:name w:val="annotation subject"/>
    <w:basedOn w:val="a8"/>
    <w:next w:val="a8"/>
    <w:link w:val="ab"/>
    <w:uiPriority w:val="99"/>
    <w:semiHidden/>
    <w:unhideWhenUsed/>
    <w:rsid w:val="00F501F1"/>
    <w:rPr>
      <w:b/>
      <w:bCs/>
    </w:rPr>
  </w:style>
  <w:style w:type="character" w:customStyle="1" w:styleId="ab">
    <w:name w:val="コメント内容 (文字)"/>
    <w:basedOn w:val="a9"/>
    <w:link w:val="aa"/>
    <w:uiPriority w:val="99"/>
    <w:semiHidden/>
    <w:rsid w:val="00F501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384900">
      <w:bodyDiv w:val="1"/>
      <w:marLeft w:val="0"/>
      <w:marRight w:val="0"/>
      <w:marTop w:val="0"/>
      <w:marBottom w:val="0"/>
      <w:divBdr>
        <w:top w:val="none" w:sz="0" w:space="0" w:color="auto"/>
        <w:left w:val="none" w:sz="0" w:space="0" w:color="auto"/>
        <w:bottom w:val="none" w:sz="0" w:space="0" w:color="auto"/>
        <w:right w:val="none" w:sz="0" w:space="0" w:color="auto"/>
      </w:divBdr>
    </w:div>
    <w:div w:id="1160540116">
      <w:bodyDiv w:val="1"/>
      <w:marLeft w:val="0"/>
      <w:marRight w:val="0"/>
      <w:marTop w:val="0"/>
      <w:marBottom w:val="0"/>
      <w:divBdr>
        <w:top w:val="none" w:sz="0" w:space="0" w:color="auto"/>
        <w:left w:val="none" w:sz="0" w:space="0" w:color="auto"/>
        <w:bottom w:val="none" w:sz="0" w:space="0" w:color="auto"/>
        <w:right w:val="none" w:sz="0" w:space="0" w:color="auto"/>
      </w:divBdr>
    </w:div>
    <w:div w:id="1655454510">
      <w:bodyDiv w:val="1"/>
      <w:marLeft w:val="0"/>
      <w:marRight w:val="0"/>
      <w:marTop w:val="0"/>
      <w:marBottom w:val="0"/>
      <w:divBdr>
        <w:top w:val="none" w:sz="0" w:space="0" w:color="auto"/>
        <w:left w:val="none" w:sz="0" w:space="0" w:color="auto"/>
        <w:bottom w:val="none" w:sz="0" w:space="0" w:color="auto"/>
        <w:right w:val="none" w:sz="0" w:space="0" w:color="auto"/>
      </w:divBdr>
    </w:div>
    <w:div w:id="1987468043">
      <w:bodyDiv w:val="1"/>
      <w:marLeft w:val="0"/>
      <w:marRight w:val="0"/>
      <w:marTop w:val="0"/>
      <w:marBottom w:val="0"/>
      <w:divBdr>
        <w:top w:val="none" w:sz="0" w:space="0" w:color="auto"/>
        <w:left w:val="none" w:sz="0" w:space="0" w:color="auto"/>
        <w:bottom w:val="none" w:sz="0" w:space="0" w:color="auto"/>
        <w:right w:val="none" w:sz="0" w:space="0" w:color="auto"/>
      </w:divBdr>
    </w:div>
    <w:div w:id="20849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427</Words>
  <Characters>2440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野末　卓</dc:creator>
  <cp:keywords/>
  <dc:description/>
  <cp:lastModifiedBy>緒方　一幸</cp:lastModifiedBy>
  <cp:revision>9</cp:revision>
  <dcterms:created xsi:type="dcterms:W3CDTF">2023-12-05T05:00:00Z</dcterms:created>
  <dcterms:modified xsi:type="dcterms:W3CDTF">2023-12-13T13:38:00Z</dcterms:modified>
</cp:coreProperties>
</file>